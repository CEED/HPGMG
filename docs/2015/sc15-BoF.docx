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51" w:rsidRDefault="00CF2151">
      <w:r>
        <w:t>TITLE:</w:t>
      </w:r>
    </w:p>
    <w:p w:rsidR="00CF2151" w:rsidRDefault="00CF2151"/>
    <w:p w:rsidR="00CF2151" w:rsidRPr="00315E9A" w:rsidRDefault="00CF2151">
      <w:pPr>
        <w:numPr>
          <w:ins w:id="0" w:author="Unknown"/>
        </w:numPr>
        <w:rPr>
          <w:rFonts w:ascii="Times" w:hAnsi="Times"/>
          <w:sz w:val="20"/>
          <w:szCs w:val="20"/>
          <w:lang w:eastAsia="en-US"/>
          <w:rPrChange w:id="1" w:author="mark adams" w:date="2015-08-05T15:09:00Z">
            <w:rPr/>
          </w:rPrChange>
        </w:rPr>
      </w:pPr>
      <w:r w:rsidRPr="00CF2151">
        <w:t xml:space="preserve">High Performance Geometric Multigrid (HPGMG): an HPC Benchmark for Modern </w:t>
      </w:r>
      <w:ins w:id="2" w:author="mark adams" w:date="2015-08-05T15:09:00Z">
        <w:r w:rsidR="00315E9A" w:rsidRPr="00315E9A">
          <w:rPr>
            <w:rFonts w:ascii="Arial" w:hAnsi="Arial"/>
            <w:color w:val="222222"/>
            <w:sz w:val="21"/>
            <w:szCs w:val="21"/>
            <w:shd w:val="clear" w:color="auto" w:fill="FFFFFF"/>
            <w:lang w:eastAsia="en-US"/>
          </w:rPr>
          <w:t>Architectures and Metric for Machine Ranking</w:t>
        </w:r>
      </w:ins>
      <w:del w:id="3" w:author="mark adams" w:date="2015-08-05T15:09:00Z">
        <w:r w:rsidRPr="00CF2151" w:rsidDel="00315E9A">
          <w:delText>Applications and Architectures</w:delText>
        </w:r>
      </w:del>
    </w:p>
    <w:p w:rsidR="00CF2151" w:rsidRDefault="00CF2151"/>
    <w:p w:rsidR="00CF2151" w:rsidRDefault="00CF2151">
      <w:r>
        <w:t>100-word abstract:</w:t>
      </w:r>
    </w:p>
    <w:p w:rsidR="00CF2151" w:rsidRDefault="00CF2151"/>
    <w:p w:rsidR="00CF2151" w:rsidRDefault="00CF2151">
      <w:r w:rsidRPr="00CF2151">
        <w:t xml:space="preserve">This meeting facilitates community participation with the HPGMG project.  HPGMG is </w:t>
      </w:r>
      <w:del w:id="4" w:author="Erich Strohmaier" w:date="2015-08-05T10:25:00Z">
        <w:r w:rsidRPr="00CF2151" w:rsidDel="002D428A">
          <w:delText xml:space="preserve">modeled on High Performance Linpack (HPL), as </w:delText>
        </w:r>
      </w:del>
      <w:proofErr w:type="gramStart"/>
      <w:r w:rsidRPr="00CF2151">
        <w:t>a compact benchmark to both provide</w:t>
      </w:r>
      <w:proofErr w:type="gramEnd"/>
      <w:r w:rsidRPr="00CF2151">
        <w:t xml:space="preserve"> architects with a tool for driving new architectures and </w:t>
      </w:r>
      <w:del w:id="5" w:author="mark adams" w:date="2015-08-05T15:02:00Z">
        <w:r w:rsidRPr="00CF2151" w:rsidDel="00572865">
          <w:delText xml:space="preserve">as </w:delText>
        </w:r>
      </w:del>
      <w:r w:rsidRPr="00CF2151">
        <w:t>a metric for extreme scale systems</w:t>
      </w:r>
      <w:ins w:id="6" w:author="Erich Strohmaier" w:date="2015-08-05T10:27:00Z">
        <w:r w:rsidR="002D428A">
          <w:t xml:space="preserve"> with generality comparable to</w:t>
        </w:r>
        <w:r w:rsidR="002D428A" w:rsidRPr="00CF2151">
          <w:t xml:space="preserve"> High Performance </w:t>
        </w:r>
        <w:proofErr w:type="spellStart"/>
        <w:r w:rsidR="002D428A" w:rsidRPr="00CF2151">
          <w:t>Linpack</w:t>
        </w:r>
        <w:proofErr w:type="spellEnd"/>
        <w:r w:rsidR="002D428A" w:rsidRPr="00CF2151">
          <w:t xml:space="preserve"> (HPL)</w:t>
        </w:r>
      </w:ins>
      <w:r w:rsidRPr="00CF2151">
        <w:t xml:space="preserve">.  HPGMG is </w:t>
      </w:r>
      <w:del w:id="7" w:author="mark adams" w:date="2015-08-05T15:01:00Z">
        <w:r w:rsidRPr="00CF2151" w:rsidDel="00572865">
          <w:delText xml:space="preserve">designed to be </w:delText>
        </w:r>
      </w:del>
      <w:r w:rsidRPr="00CF2151">
        <w:t xml:space="preserve">sensitive to </w:t>
      </w:r>
      <w:del w:id="8" w:author="Erich Strohmaier" w:date="2015-08-05T10:26:00Z">
        <w:r w:rsidRPr="00CF2151" w:rsidDel="002D428A">
          <w:delText xml:space="preserve">metrics </w:delText>
        </w:r>
      </w:del>
      <w:ins w:id="9" w:author="Erich Strohmaier" w:date="2015-08-05T10:26:00Z">
        <w:r w:rsidR="002D428A">
          <w:t xml:space="preserve">multiple aspects of </w:t>
        </w:r>
      </w:ins>
      <w:ins w:id="10" w:author="Erich Strohmaier" w:date="2015-08-05T10:28:00Z">
        <w:r w:rsidR="002D428A">
          <w:t>architectures</w:t>
        </w:r>
      </w:ins>
      <w:ins w:id="11" w:author="Erich Strohmaier" w:date="2015-08-05T10:26:00Z">
        <w:r w:rsidR="002D428A" w:rsidRPr="00CF2151">
          <w:t xml:space="preserve"> </w:t>
        </w:r>
      </w:ins>
      <w:r w:rsidRPr="00CF2151">
        <w:t xml:space="preserve">that inhibit performance of HPC applications.  We encourage community participation with contributed talks and will host an open discussion of issues relevant to extremes scale benchmarking.  We present </w:t>
      </w:r>
      <w:ins w:id="12" w:author="mark adams" w:date="2015-08-05T15:03:00Z">
        <w:r w:rsidR="00572865">
          <w:t>a</w:t>
        </w:r>
      </w:ins>
      <w:del w:id="13" w:author="mark adams" w:date="2015-08-05T15:03:00Z">
        <w:r w:rsidRPr="00CF2151" w:rsidDel="00572865">
          <w:delText>the</w:delText>
        </w:r>
      </w:del>
      <w:r w:rsidRPr="00CF2151">
        <w:t xml:space="preserve"> </w:t>
      </w:r>
      <w:del w:id="14" w:author="mark adams" w:date="2015-08-05T15:03:00Z">
        <w:r w:rsidRPr="00CF2151" w:rsidDel="00572865">
          <w:delText xml:space="preserve">first </w:delText>
        </w:r>
      </w:del>
      <w:r w:rsidRPr="00CF2151">
        <w:t xml:space="preserve">biannual release of </w:t>
      </w:r>
      <w:del w:id="15" w:author="mark adams" w:date="2015-08-05T15:00:00Z">
        <w:r w:rsidRPr="00CF2151" w:rsidDel="00572865">
          <w:delText xml:space="preserve">an </w:delText>
        </w:r>
      </w:del>
      <w:r w:rsidRPr="00CF2151">
        <w:t xml:space="preserve">HPGMG metric data </w:t>
      </w:r>
      <w:ins w:id="16" w:author="mark adams" w:date="2015-08-05T15:03:00Z">
        <w:r w:rsidR="00572865">
          <w:t>with</w:t>
        </w:r>
      </w:ins>
      <w:del w:id="17" w:author="mark adams" w:date="2015-08-05T15:03:00Z">
        <w:r w:rsidRPr="00CF2151" w:rsidDel="00572865">
          <w:delText>and</w:delText>
        </w:r>
      </w:del>
      <w:r w:rsidRPr="00CF2151">
        <w:t xml:space="preserve"> analysis to provide insights into the efficacy of </w:t>
      </w:r>
      <w:del w:id="18" w:author="Erich Strohmaier" w:date="2015-08-05T10:28:00Z">
        <w:r w:rsidRPr="00CF2151" w:rsidDel="002D428A">
          <w:delText xml:space="preserve">top500 </w:delText>
        </w:r>
      </w:del>
      <w:ins w:id="19" w:author="Erich Strohmaier" w:date="2015-08-05T10:28:00Z">
        <w:r w:rsidR="002D428A">
          <w:t>TOP</w:t>
        </w:r>
        <w:r w:rsidR="002D428A" w:rsidRPr="00CF2151">
          <w:t xml:space="preserve">500 </w:t>
        </w:r>
      </w:ins>
      <w:r w:rsidRPr="00CF2151">
        <w:t>machines for modern applications.</w:t>
      </w:r>
    </w:p>
    <w:p w:rsidR="00CF2151" w:rsidRDefault="00CF2151"/>
    <w:p w:rsidR="00CF2151" w:rsidRDefault="00CF2151">
      <w:r>
        <w:t>500-word abstract:</w:t>
      </w:r>
    </w:p>
    <w:p w:rsidR="00CF2151" w:rsidRDefault="00CF2151"/>
    <w:p w:rsidR="0028364F" w:rsidRDefault="00CF2151" w:rsidP="00CF2151">
      <w:r>
        <w:t xml:space="preserve">This is the second </w:t>
      </w:r>
      <w:proofErr w:type="spellStart"/>
      <w:r>
        <w:t>BoF</w:t>
      </w:r>
      <w:proofErr w:type="spellEnd"/>
      <w:r>
        <w:t xml:space="preserve"> for the HPGMG extreme scale architecture benchmark and metric.  The first </w:t>
      </w:r>
      <w:proofErr w:type="spellStart"/>
      <w:r>
        <w:t>BoF</w:t>
      </w:r>
      <w:proofErr w:type="spellEnd"/>
      <w:r>
        <w:t xml:space="preserve"> at </w:t>
      </w:r>
      <w:r w:rsidR="0072742F">
        <w:t>SC14 drew</w:t>
      </w:r>
      <w:r>
        <w:t xml:space="preserve"> approximately 100 attendees and resulted in the desired exchange of ideas for a new extre</w:t>
      </w:r>
      <w:r w:rsidR="0028364F">
        <w:t>me scale benchmark and metric.  In this past year t</w:t>
      </w:r>
      <w:r w:rsidR="009F1E12">
        <w:t xml:space="preserve">he number of visitors </w:t>
      </w:r>
      <w:r w:rsidR="0028364F">
        <w:t>to our repository has increased to about 1000</w:t>
      </w:r>
      <w:r w:rsidR="009F1E12">
        <w:t xml:space="preserve"> per month</w:t>
      </w:r>
      <w:r w:rsidR="0028364F">
        <w:t>.</w:t>
      </w:r>
    </w:p>
    <w:p w:rsidR="0028364F" w:rsidRDefault="0028364F" w:rsidP="00CF2151"/>
    <w:p w:rsidR="00CF2151" w:rsidRDefault="00CF2151" w:rsidP="00CF2151">
      <w:r>
        <w:t xml:space="preserve">This year we aim for similar success in stimulating a discussion of benchmarking issues with speakers from the HPGMG team, metric users and submitters to the HPGMG database, and researchers on topics relevant to HPGMG, followed by an open discussion with the audience and speakers.  Users of HPGMG, and researchers in benchmarking and advance programming models, that are interested in speaking, are encouraged to contact us.  Centers interested in submitting results are encouraged to visit </w:t>
      </w:r>
      <w:r w:rsidR="006E22C5">
        <w:t>our web page (https://hpgmg.org)</w:t>
      </w:r>
      <w:r w:rsidR="0028364F">
        <w:t xml:space="preserve"> or the repository (</w:t>
      </w:r>
      <w:hyperlink r:id="rId4" w:history="1">
        <w:r w:rsidR="0028364F" w:rsidRPr="00E53F3F">
          <w:rPr>
            <w:rStyle w:val="Hyperlink"/>
          </w:rPr>
          <w:t>https://bitbucket.org/hpgmg/hpgmg</w:t>
        </w:r>
      </w:hyperlink>
      <w:r w:rsidR="0028364F">
        <w:t>)</w:t>
      </w:r>
      <w:ins w:id="20" w:author="mark adams" w:date="2015-08-05T15:05:00Z">
        <w:r w:rsidR="009C6E01">
          <w:t xml:space="preserve"> for instructions</w:t>
        </w:r>
      </w:ins>
      <w:r>
        <w:t>.</w:t>
      </w:r>
    </w:p>
    <w:p w:rsidR="00CF2151" w:rsidRDefault="00CF2151" w:rsidP="00CF2151"/>
    <w:p w:rsidR="00CF2151" w:rsidRDefault="00CF2151" w:rsidP="00CF2151">
      <w:r>
        <w:t xml:space="preserve">We announce </w:t>
      </w:r>
      <w:ins w:id="21" w:author="mark adams" w:date="2015-08-05T15:05:00Z">
        <w:r w:rsidR="009C6E01">
          <w:t xml:space="preserve">a </w:t>
        </w:r>
      </w:ins>
      <w:del w:id="22" w:author="mark adams" w:date="2015-08-05T15:05:00Z">
        <w:r w:rsidDel="009C6E01">
          <w:delText xml:space="preserve">the first </w:delText>
        </w:r>
      </w:del>
      <w:r>
        <w:t xml:space="preserve">biannual release of the HPGMG measurements </w:t>
      </w:r>
      <w:del w:id="23" w:author="mark adams" w:date="2015-08-05T15:05:00Z">
        <w:r w:rsidDel="009C6E01">
          <w:delText xml:space="preserve">at SC15 </w:delText>
        </w:r>
      </w:del>
      <w:r>
        <w:t xml:space="preserve">and, like </w:t>
      </w:r>
      <w:del w:id="24" w:author="Erich Strohmaier" w:date="2015-08-05T10:28:00Z">
        <w:r w:rsidDel="002D428A">
          <w:delText>HPL</w:delText>
        </w:r>
      </w:del>
      <w:ins w:id="25" w:author="Erich Strohmaier" w:date="2015-08-05T10:28:00Z">
        <w:r w:rsidR="002D428A">
          <w:t>the TOP500</w:t>
        </w:r>
      </w:ins>
      <w:r>
        <w:t xml:space="preserve">, the next release will be announced at ISC.  While the precise specification of the metric is still evolving, the high level design - full geometric </w:t>
      </w:r>
      <w:proofErr w:type="spellStart"/>
      <w:r>
        <w:t>multigrid</w:t>
      </w:r>
      <w:proofErr w:type="spellEnd"/>
      <w:r>
        <w:t xml:space="preserve"> solve of a high order discretization of the Laplacian - is stable.  We </w:t>
      </w:r>
      <w:ins w:id="26" w:author="Erich Strohmaier" w:date="2015-08-05T10:39:00Z">
        <w:r w:rsidR="005A430B">
          <w:t xml:space="preserve">augment the TOP500 listing with HPGMG results and </w:t>
        </w:r>
      </w:ins>
      <w:r>
        <w:t xml:space="preserve">provide </w:t>
      </w:r>
      <w:ins w:id="27" w:author="Erich Strohmaier" w:date="2015-08-05T10:40:00Z">
        <w:r w:rsidR="005A430B">
          <w:t xml:space="preserve">additional </w:t>
        </w:r>
      </w:ins>
      <w:r>
        <w:t xml:space="preserve">analysis to gain insights regarding the architecture and performance characteristics of </w:t>
      </w:r>
      <w:del w:id="28" w:author="Erich Strohmaier" w:date="2015-08-05T10:29:00Z">
        <w:r w:rsidDel="002D428A">
          <w:delText xml:space="preserve">top500 </w:delText>
        </w:r>
      </w:del>
      <w:ins w:id="29" w:author="Erich Strohmaier" w:date="2015-08-05T10:29:00Z">
        <w:r w:rsidR="002D428A">
          <w:t xml:space="preserve">TOP500 </w:t>
        </w:r>
      </w:ins>
      <w:r>
        <w:t>machines</w:t>
      </w:r>
      <w:bookmarkStart w:id="30" w:name="_GoBack"/>
      <w:bookmarkEnd w:id="30"/>
      <w:r>
        <w:t>.</w:t>
      </w:r>
    </w:p>
    <w:p w:rsidR="00CF2151" w:rsidRDefault="00CF2151" w:rsidP="00CF2151"/>
    <w:p w:rsidR="00CF2151" w:rsidRDefault="00CF2151" w:rsidP="00CF2151">
      <w:r>
        <w:t>This project is motivated by the loss of effectiveness of the HPL benchmark as a proxy for a wide variety of application relevant to the HPC community, although HPL continues to be an effective proxy for applications based on dense linear algebra.</w:t>
      </w:r>
    </w:p>
    <w:p w:rsidR="00CF2151" w:rsidRDefault="00CF2151" w:rsidP="00CF2151">
      <w:r>
        <w:t xml:space="preserve">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application performance.  This has ceased to be the case and in fact the opposite is now true.  HPL rankings of computer systems are no longer well correlated to real application performance, which use more work optimal algorithms with high bandwidth and low latency requirements. </w:t>
      </w:r>
    </w:p>
    <w:p w:rsidR="00CF2151" w:rsidRDefault="00CF2151" w:rsidP="00CF2151"/>
    <w:p w:rsidR="00CF2151" w:rsidRDefault="0055643D" w:rsidP="0055643D">
      <w:r w:rsidRPr="0055643D">
        <w:t>We will begin with short talks from the HPGMG developers, who will introduce the 4th order HPGMG-FV implementation, provide high-level performance challenges compared to the 2nd order implementation, and discuss performance observations on various DOE HPC platforms including the observation of attaining up to 28% of peak on a Cray XC30 (Ivy Bridge).</w:t>
      </w:r>
      <w:ins w:id="31" w:author="mark adams" w:date="2015-08-05T15:06:00Z">
        <w:r w:rsidR="009C6E01">
          <w:t xml:space="preserve">  We will discuss general benchmarking issues for extreme-scale computers and provide a quantitative performance model, with validation, of HPGMG-FV</w:t>
        </w:r>
      </w:ins>
      <w:ins w:id="32" w:author="mark adams" w:date="2015-08-05T15:07:00Z">
        <w:r w:rsidR="009C6E01">
          <w:t>.</w:t>
        </w:r>
      </w:ins>
    </w:p>
    <w:p w:rsidR="00CF2151" w:rsidRDefault="00CF2151" w:rsidP="00CF2151"/>
    <w:p w:rsidR="00572865" w:rsidRDefault="00CF2151" w:rsidP="00CF2151">
      <w:r>
        <w:t>We will continue with talks from users of HPGMG and researchers in the benchmarking community.  Interested speakers are invited to contact us about giving a short presentation.  We will conclude with a half hour discussion session where the public is invited to ask questions of the developers and speakers.</w:t>
      </w:r>
    </w:p>
    <w:sectPr w:rsidR="00572865" w:rsidSect="005728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CF2151"/>
    <w:rsid w:val="0028364F"/>
    <w:rsid w:val="002D428A"/>
    <w:rsid w:val="00315E9A"/>
    <w:rsid w:val="005432B0"/>
    <w:rsid w:val="0055643D"/>
    <w:rsid w:val="00572865"/>
    <w:rsid w:val="005A430B"/>
    <w:rsid w:val="00622749"/>
    <w:rsid w:val="006E22C5"/>
    <w:rsid w:val="0072742F"/>
    <w:rsid w:val="009C6E01"/>
    <w:rsid w:val="009F1E12"/>
    <w:rsid w:val="00CF2151"/>
    <w:rsid w:val="00FD5E60"/>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5432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 w:type="paragraph" w:styleId="BalloonText">
    <w:name w:val="Balloon Text"/>
    <w:basedOn w:val="Normal"/>
    <w:link w:val="BalloonTextChar"/>
    <w:rsid w:val="002D428A"/>
    <w:rPr>
      <w:rFonts w:ascii="Lucida Grande" w:hAnsi="Lucida Grande" w:cs="Lucida Grande"/>
      <w:sz w:val="18"/>
      <w:szCs w:val="18"/>
    </w:rPr>
  </w:style>
  <w:style w:type="character" w:customStyle="1" w:styleId="BalloonTextChar">
    <w:name w:val="Balloon Text Char"/>
    <w:basedOn w:val="DefaultParagraphFont"/>
    <w:link w:val="BalloonText"/>
    <w:rsid w:val="002D42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 w:type="paragraph" w:styleId="BalloonText">
    <w:name w:val="Balloon Text"/>
    <w:basedOn w:val="Normal"/>
    <w:link w:val="BalloonTextChar"/>
    <w:rsid w:val="002D428A"/>
    <w:rPr>
      <w:rFonts w:ascii="Lucida Grande" w:hAnsi="Lucida Grande" w:cs="Lucida Grande"/>
      <w:sz w:val="18"/>
      <w:szCs w:val="18"/>
    </w:rPr>
  </w:style>
  <w:style w:type="character" w:customStyle="1" w:styleId="BalloonTextChar">
    <w:name w:val="Balloon Text Char"/>
    <w:basedOn w:val="DefaultParagraphFont"/>
    <w:link w:val="BalloonText"/>
    <w:rsid w:val="002D428A"/>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802189507">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itbucket.org/hpgmg/hpgmg"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605</Words>
  <Characters>3452</Characters>
  <Application>Microsoft Macintosh Word</Application>
  <DocSecurity>0</DocSecurity>
  <Lines>28</Lines>
  <Paragraphs>6</Paragraphs>
  <ScaleCrop>false</ScaleCrop>
  <Company>Columbia University</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Strohmaier</dc:creator>
  <cp:keywords/>
  <cp:lastModifiedBy>mark adams</cp:lastModifiedBy>
  <cp:revision>6</cp:revision>
  <dcterms:created xsi:type="dcterms:W3CDTF">2015-08-05T17:24:00Z</dcterms:created>
  <dcterms:modified xsi:type="dcterms:W3CDTF">2015-08-05T19:09:00Z</dcterms:modified>
</cp:coreProperties>
</file>